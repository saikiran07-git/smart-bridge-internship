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GROCERY WEB APP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1.INTRODUCTION: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TITLE:SHOPSMART-ONLINNE GROCERY  SHOPPING APP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Welcome to our Grocery Web App, your one-stop shop for all your grocery need With our user-friendly interface and wide selection of highquality products, we aim to make your grocery shopping experience convenient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enjoyable. Whether you're looking for fresh produce, pantry staples, or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household essentials, our app has you covered. Explore our virtual aisles, add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 to your cart with ease, and have your groceries delivered right to your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doorstep. Experience the future of grocery shopping with our Grocery Web App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2.TEAM MEMBERS: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1.K.PUJITHA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2.E.TANUJA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3.P.SAI KIRAN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4.Nikesh Appari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3.PROJECT OVERVIEW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Purpose: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ShopSmart is an online grocery web application that allows users to browse, search, and purchase groceries from the comfort of their homes. The goal is to simplify grocery shopping with a user-friendly interface and fast delivery service.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User registration and login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Product catalog with categories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Cart and checkout system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Admin panel to manage products and orders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Order history tracking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4.ARCHITECTURE: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Built using React.js, the frontend includes pages for home, login, product listing, cart, and admin dashboard. Uses React Router for navigation and Axios for API requests.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Developed with Node.js and Express.js, it handles user authentication, product management, and order processing.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MongoDB to store data such as user info, product details, orders, and admin credentials. Mongoose is used as the ODM.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5.SET UP INSTRUCTIONS: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Prerequisites: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Node.js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MongoDB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npm or yarn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Clone the repository: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git clone https://github.com/yourusername/shopsmart.git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cd shopsmart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Install dependencies: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cd client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npm install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cd ../server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npm install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Set up environment variables (.env file):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MONGO_URI=your_mongodb_connection_string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JWT_SECRET=your_jwt_secret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PORT=5000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6.ROLES AND RESPONSBILITY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and Authentication: Users are responsible for creating an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 on the platform and securely logging in to access its features.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Browsing and Shopping: Users can browse products, add them to their cart,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proceed to checkout for purchasing.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Payment: Users are responsible for making payments for their orders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available payment methods.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Order Management: Users can view their order history, track their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deliveries, and manage their account details.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Feedback and Reviews: Users can provide feedback on products and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services and leave reviews to help other users make informed decisions.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Compliance: Users are expected to adhere to the platform's terms and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 and privacy policy.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User Management: Admins can manage user accounts, including creating,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updating, and deleting accounts as necessary.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Product Management: Admins are responsible for managing the platform's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listings, including adding new products, updating existing ones,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removing outdated products.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Order Management: Admins can view and manage all orders placed on the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platform, including processing payments, tracking deliveries, and handling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returns or refunds.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Content Management: Admins can manage the platform's content,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including creating and updating informational pages, blog posts, and other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Analytics and Reporting: Admins can generate reports and analyze data to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gain insights into the platform's performance and user behavior.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Compliance and Security: Admins are responsible for ensuring that the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platform complies with relevant laws and regulations and that user data is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kept secure.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Customer Support: Admins can provide support to users, including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responding to inquiries, resolving issues, and handling complaints.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Marketing and Promotion: Admins can create and manage marketing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campaigns and promotions to attract and retain users.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>
        <w:t xml:space="preserve"> </w:t>
      </w:r>
      <w:r>
        <w:rPr>
          <w:sz w:val="28"/>
          <w:szCs w:val="28"/>
          <w:lang w:val="en-US"/>
        </w:rPr>
        <w:t>Milestone 1: Project Setup and Configuration: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Install required tools and software: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Node.js.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MongoDB.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Create-react-app.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Create project folders and files: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Client folders.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Server folders.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Install Packages: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npm Packages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Axios.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React-Router –dom.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Bootstrap.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React-Bootstrap.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React-icons.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 npm Packages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Express.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>
        <w:t xml:space="preserve"> </w:t>
      </w:r>
      <w:r>
        <w:rPr>
          <w:sz w:val="28"/>
          <w:szCs w:val="28"/>
          <w:lang w:val="en-US"/>
        </w:rPr>
        <w:t>Milestone 2: Backend Development: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Setup express server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Create index.js file in the server (backend folder).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Create a .env file and define port number to access it globally.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Configure the server by adding cors, body-parser.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User Authentication: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Create routes and middleware for user registration, login, and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logout.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Set up authentication middleware to protect routes that require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authentication.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Define API Routes: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Create separate route files for different API functionalities such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users orders, and authentication.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the necessary routes for listing products, handling user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and login,managing orders, etc.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route handlers using Express.js to handle requests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interact with the database.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Implement Data Models: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Mongoose schemas for the different data entities like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products, users, and orders.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Create corresponding Mongoose models to interact with the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MongoDB database.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Implement CRUD operations (Create, Read, Update, Delete) for each model to perform database operations.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User Authentication: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Create routes and middleware for user registration, login, and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logout.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Set up authentication middleware to protect routes that require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authentication.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Error Handling: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Implement error handling middleware to catch and handle any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errors that occur during the API requests.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• Return appropriate error responses with relevant error messages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HTTP status codes.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Milestone 3: Database: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Configure MongoDB: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Install Mongoose.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Create database connection.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Create Schemas&amp;Models.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Connect database to backend: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make sure the database is connected before performing any of the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through the backend. The connection code looks similar to the one provided below.</w:t>
      </w:r>
    </w:p>
    <w:p>
      <w:pPr>
        <w:rPr>
          <w:sz w:val="28"/>
          <w:szCs w:val="28"/>
          <w:lang w:val="en-US"/>
        </w:rPr>
      </w:pPr>
    </w:p>
    <w:p>
      <w:r>
        <w:drawing>
          <wp:inline distT="0" distB="0" distL="114298" distR="114298">
            <wp:extent cx="5724525" cy="1762125"/>
            <wp:effectExtent l="0" t="0" r="0" b="0"/>
            <wp:docPr id="1" name="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7621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ins w:id="0" w:author="Mobile phone user" w:date="2025-06-26T15:36:00Z"/>
        </w:rPr>
      </w:pPr>
      <w:r>
        <w:br w:type="page"/>
      </w:r>
    </w:p>
    <w:p/>
    <w:p>
      <w:pPr>
        <w:rPr>
          <w:ins w:id="1" w:author="Mobile phone user" w:date="2025-06-26T15:37:00Z"/>
        </w:rPr>
      </w:pPr>
    </w:p>
    <w:p>
      <w:ins w:id="2" w:author="Mobile phone user" w:date="2025-06-26T15:36:00Z">
        <w:r>
          <w:drawing>
            <wp:inline distT="0" distB="0" distL="85723" distR="85723">
              <wp:extent cx="5731510" cy="6073078"/>
              <wp:effectExtent l="0" t="0" r="0" b="0"/>
              <wp:docPr id="4" name="Image 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5731510" cy="6073078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ins>
      <w:ins w:id="3" w:author="Mobile phone user" w:date="2025-06-26T15:37:00Z">
        <w:r>
          <w:drawing>
            <wp:inline distT="0" distB="0" distL="85723" distR="85723">
              <wp:extent cx="2865755" cy="1454869"/>
              <wp:effectExtent l="0" t="0" r="0" b="0"/>
              <wp:docPr id="7" name="Image 7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Image 9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865755" cy="1454869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ins>
      <w:ins w:id="4" w:author="Mobile phone user" w:date="2025-06-26T15:37:00Z">
        <w:r>
          <w:drawing>
            <wp:inline distT="0" distB="0" distL="85723" distR="85723">
              <wp:extent cx="2865755" cy="2697899"/>
              <wp:effectExtent l="0" t="0" r="0" b="0"/>
              <wp:docPr id="10" name="Image 10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2" name="Image 12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865755" cy="2697899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ins>
      <w:ins w:id="5" w:author="Mobile phone user" w:date="2025-06-26T15:37:00Z">
        <w:r>
          <w:drawing>
            <wp:inline distT="0" distB="0" distL="85723" distR="85723">
              <wp:extent cx="2865755" cy="2468753"/>
              <wp:effectExtent l="0" t="0" r="0" b="0"/>
              <wp:docPr id="13" name="Image 13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5" name="Image 15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865755" cy="2468753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ins>
      <w:ins w:id="6" w:author="Mobile phone user" w:date="2025-06-26T15:37:00Z">
        <w:r>
          <w:drawing>
            <wp:inline distT="0" distB="0" distL="85723" distR="85723">
              <wp:extent cx="2865755" cy="4313765"/>
              <wp:effectExtent l="0" t="0" r="0" b="0"/>
              <wp:docPr id="16" name="Image 1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8" name="Image 18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865755" cy="431376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ins>
      <w:bookmarkStart w:id="0" w:name="_GoBack"/>
      <w:bookmarkEnd w:id="0"/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 Light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trackRevisions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Droid Sans" w:eastAsia="等线 Light" w:cs="Times New Roman" w:hAnsi="Droid Sans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Droid Sans" w:eastAsia="等线 Light" w:cs="Times New Roman" w:hAnsi="Droid Sans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Droid Sans" w:eastAsia="等线 Light" w:cs="Times New Roman" w:hAnsi="Droid Sans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image" Target="media/11.jpg"/><Relationship Id="rId6" Type="http://schemas.openxmlformats.org/officeDocument/2006/relationships/image" Target="media/14.jpg"/><Relationship Id="rId7" Type="http://schemas.openxmlformats.org/officeDocument/2006/relationships/image" Target="media/17.jp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Office</Application>
  <Pages>11</Pages>
  <Words>872</Words>
  <Characters>5113</Characters>
  <Lines>178</Lines>
  <Paragraphs>144</Paragraphs>
  <CharactersWithSpaces>5902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Sai Kiran</dc:creator>
  <cp:lastModifiedBy>Mobile phone user</cp:lastModifiedBy>
  <cp:revision>2</cp:revision>
  <dcterms:created xsi:type="dcterms:W3CDTF">2025-06-26T04:32:00Z</dcterms:created>
  <dcterms:modified xsi:type="dcterms:W3CDTF">2025-06-26T07:38:22Z</dcterms:modified>
</cp:coreProperties>
</file>